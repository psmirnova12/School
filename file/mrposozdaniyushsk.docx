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427" w:rsidRPr="00B92427" w:rsidRDefault="00B92427" w:rsidP="00B92427">
      <w:pPr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</w:pPr>
      <w:r w:rsidRPr="00B92427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 xml:space="preserve">"Методические рекомендации по созданию школьных спортивных клубов общеобразовательных организаций" (утв. </w:t>
      </w:r>
      <w:proofErr w:type="spellStart"/>
      <w:r w:rsidRPr="00B92427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>Минпросвещением</w:t>
      </w:r>
      <w:proofErr w:type="spellEnd"/>
      <w:r w:rsidRPr="00B92427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 xml:space="preserve"> России 28.09.2021 N 06-1400)</w:t>
      </w:r>
    </w:p>
    <w:p w:rsidR="00B92427" w:rsidRPr="00B92427" w:rsidRDefault="00B92427" w:rsidP="00B9242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0" w:name="100001"/>
      <w:bookmarkEnd w:id="0"/>
      <w:r w:rsidRPr="00B924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МИНИСТЕРСТВО ПРОСВЕЩЕНИЯ РОССИЙСКОЙ ФЕДЕРАЦИИ</w:t>
      </w:r>
    </w:p>
    <w:p w:rsidR="00B92427" w:rsidRPr="00B92427" w:rsidRDefault="00B92427" w:rsidP="00B9242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1" w:name="100002"/>
      <w:bookmarkEnd w:id="1"/>
      <w:r w:rsidRPr="00B924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МЕТОДИЧЕСКИЕ РЕКОМЕНДАЦИИ</w:t>
      </w:r>
    </w:p>
    <w:p w:rsidR="00B92427" w:rsidRPr="00B92427" w:rsidRDefault="00B92427" w:rsidP="00B9242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924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 СОЗДАНИЮ ШКОЛЬНЫХ СПОРТИВНЫХ КЛУБОВ</w:t>
      </w:r>
    </w:p>
    <w:p w:rsidR="00B92427" w:rsidRPr="00B92427" w:rsidRDefault="00B92427" w:rsidP="00B9242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924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ОБЩЕОБРАЗОВАТЕЛЬНЫХ ОРГАНИЗАЦИЙ &lt;1&gt;</w:t>
      </w:r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2" w:name="100003"/>
      <w:bookmarkEnd w:id="2"/>
      <w:r w:rsidRPr="00B924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--------------------------------</w:t>
      </w:r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3" w:name="100004"/>
      <w:bookmarkEnd w:id="3"/>
      <w:r w:rsidRPr="00B924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&lt;1&gt; Утверждены директором ФГБУ "Федеральный центр организационно-методического обеспечения физического воспитания" 23.09.2021. Направлены руководителям органов исполнительной власти субъектов Российской Федерации, осуществляющих государственное управление в сфере образования, письмом </w:t>
      </w:r>
      <w:proofErr w:type="spellStart"/>
      <w:r w:rsidRPr="00B924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Минпросвещения</w:t>
      </w:r>
      <w:proofErr w:type="spellEnd"/>
      <w:r w:rsidRPr="00B924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России от 28.09.2021 N 06-1400. - Ред.</w:t>
      </w:r>
    </w:p>
    <w:p w:rsidR="00B92427" w:rsidRPr="00B92427" w:rsidRDefault="00B92427" w:rsidP="00B9242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4" w:name="100005"/>
      <w:bookmarkEnd w:id="4"/>
      <w:r w:rsidRPr="00B924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1. Нормативные правовые основы деятельности </w:t>
      </w:r>
      <w:proofErr w:type="gramStart"/>
      <w:r w:rsidRPr="00B924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школьных</w:t>
      </w:r>
      <w:proofErr w:type="gramEnd"/>
    </w:p>
    <w:p w:rsidR="00B92427" w:rsidRPr="00B92427" w:rsidRDefault="00B92427" w:rsidP="00B9242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924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спортивных клубов</w:t>
      </w:r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5" w:name="100006"/>
      <w:bookmarkEnd w:id="5"/>
      <w:r w:rsidRPr="00B924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настоящее время создана нормативная правовая база для общеобразовательных организаций в создании и обеспечении деятельности школьных спортивных клубов.</w:t>
      </w:r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6" w:name="100007"/>
      <w:bookmarkEnd w:id="6"/>
      <w:r w:rsidRPr="00B924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Так, в Федеральном законе от 04.12.2007 N 329-ФЗ "О физической культуре и спорте в Российской Федерации" (</w:t>
      </w:r>
      <w:hyperlink r:id="rId4" w:anchor="000259" w:history="1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статья 28</w:t>
        </w:r>
      </w:hyperlink>
      <w:r w:rsidRPr="00B924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"Физическая культура и спорт в системе образования") указано, что в целях вовлечения обучающихся в занятия физической культурой и спортом образовательными организациями могут создаваться школьные спортивные клубы.</w:t>
      </w:r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7" w:name="100008"/>
      <w:bookmarkEnd w:id="7"/>
      <w:r w:rsidRPr="00B924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Федеральном законе от 29.12.2012 N 273-ФЗ "Об образовании в Российской Федерации" (</w:t>
      </w:r>
      <w:hyperlink r:id="rId5" w:anchor="100367" w:history="1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статья 27</w:t>
        </w:r>
      </w:hyperlink>
      <w:r w:rsidRPr="00B924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"Структура образовательной организации") определено, что образовательная организация может иметь в своей структуре школьные спортивные клубы.</w:t>
      </w:r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8" w:name="100009"/>
      <w:bookmarkEnd w:id="8"/>
      <w:r w:rsidRPr="00B924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Формирование системы школьных спортивных клубов является неотъемлемой частью реализации федерального </w:t>
      </w:r>
      <w:hyperlink r:id="rId6" w:anchor="100315" w:history="1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проекта</w:t>
        </w:r>
      </w:hyperlink>
      <w:r w:rsidRPr="00B924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"Успех каждого ребенка" национального проекта "Образование"; </w:t>
      </w:r>
      <w:hyperlink r:id="rId7" w:anchor="100347" w:history="1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плана</w:t>
        </w:r>
      </w:hyperlink>
      <w:r w:rsidRPr="00B924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основных мероприятий, проводимых в рамках Десятилетия детства на период до 2027 года (распоряжение Правительства Российской Федерации от 23 января 2021 года N 122-р); </w:t>
      </w:r>
      <w:hyperlink r:id="rId8" w:anchor="100208" w:history="1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Стратегии</w:t>
        </w:r>
      </w:hyperlink>
      <w:r w:rsidRPr="00B924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развития физической культуры и спорта в Российской Федерации на период до 2030 года (распоряжение Правительства Российской Федерации от 24 ноября 2020 года N 3081-р); </w:t>
      </w:r>
      <w:hyperlink r:id="rId9" w:anchor="100017" w:history="1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Стратегии</w:t>
        </w:r>
      </w:hyperlink>
      <w:r w:rsidRPr="00B924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воспитания в Российской Федерации на период до 2025 года (распоряжение Правительства Российской Федерации от 29 мая 2015 г. N 996-р); </w:t>
      </w:r>
      <w:proofErr w:type="gramStart"/>
      <w:r w:rsidRPr="00B924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Межотраслевой </w:t>
      </w:r>
      <w:hyperlink r:id="rId10" w:anchor="100031" w:history="1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программы</w:t>
        </w:r>
      </w:hyperlink>
      <w:r w:rsidRPr="00B924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развития школьного спорта до 2024 года (совместный приказ Министерства спорта Российской Федерации и Министерства просвещения Российской Федерации от 17 февраля 2021 года N 86/59), </w:t>
      </w:r>
      <w:hyperlink r:id="rId11" w:anchor="100013" w:history="1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приказа</w:t>
        </w:r>
      </w:hyperlink>
      <w:r w:rsidRPr="00B924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B924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Минпросвещения</w:t>
      </w:r>
      <w:proofErr w:type="spellEnd"/>
      <w:r w:rsidRPr="00B924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России от 23 марта 2020 года N 117 "Об утверждении порядка осуществления деятельности школьных спортивных клубов (в том числе в виде общественных объединений), не являющихся юридическими лицами".</w:t>
      </w:r>
      <w:proofErr w:type="gramEnd"/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9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10" w:name="100010"/>
      <w:bookmarkEnd w:id="10"/>
      <w:proofErr w:type="gramStart"/>
      <w:ins w:id="11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В соответствии с </w:t>
        </w:r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instrText xml:space="preserve"> HYPERLINK "https://legalacts.ru/doc/perechen-poruchenii-po-itogam-zasedanija-soveta-po-razvitiiu-fizicheskoi_1/" \l "100013" </w:instrText>
        </w:r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перечнем</w:t>
        </w:r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fldChar w:fldCharType="end"/>
        </w:r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 поручений Президента Российской Федерации по итогам заседания Совета при Президенте Российской Федерации по развитию</w:t>
        </w:r>
        <w:proofErr w:type="gramEnd"/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физической культуры и спорта от 10 октября 2019 г. N Пр-2397 к 2024 году должно быть завершено создание школьных спортивных клубов в общеобразовательных организациях.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12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13" w:name="100011"/>
      <w:bookmarkEnd w:id="13"/>
      <w:ins w:id="14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Деятельность школьных спортивных клубов (далее - ШСК) имеет важное общественно-социальное значение для формирования устойчивой мотивационной </w:t>
        </w:r>
        <w:proofErr w:type="gramStart"/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здоровой позиции</w:t>
        </w:r>
        <w:proofErr w:type="gramEnd"/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обучающихся в отношении физической культуры и спорта, предотвращения возможности вовлечения их в </w:t>
        </w:r>
        <w:proofErr w:type="spellStart"/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антисоциальную</w:t>
        </w:r>
        <w:proofErr w:type="spellEnd"/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деятельность.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15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16" w:name="100012"/>
      <w:bookmarkEnd w:id="16"/>
      <w:proofErr w:type="gramStart"/>
      <w:ins w:id="17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Настоящие Методические рекомендации предназначены для органов исполнительной власти субъектов Российской, осуществляющих государственное управление в сфере образования, административных работников общеобразовательных организаций, педагогического и родительского сообществ с целью формирования и повышения их компетентности в вопросах создания и деятельности ШСК.</w:t>
        </w:r>
        <w:proofErr w:type="gramEnd"/>
      </w:ins>
    </w:p>
    <w:p w:rsidR="00B92427" w:rsidRPr="00B92427" w:rsidRDefault="00B92427" w:rsidP="00B92427">
      <w:pPr>
        <w:spacing w:after="0" w:line="240" w:lineRule="auto"/>
        <w:jc w:val="center"/>
        <w:textAlignment w:val="baseline"/>
        <w:rPr>
          <w:ins w:id="18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19" w:name="100013"/>
      <w:bookmarkEnd w:id="19"/>
      <w:ins w:id="20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2. Алгоритм создания школьного спортивного клуба</w:t>
        </w:r>
      </w:ins>
    </w:p>
    <w:p w:rsidR="00B92427" w:rsidRPr="00B92427" w:rsidRDefault="00B92427" w:rsidP="00B92427">
      <w:pPr>
        <w:spacing w:after="0" w:line="240" w:lineRule="auto"/>
        <w:jc w:val="center"/>
        <w:textAlignment w:val="baseline"/>
        <w:rPr>
          <w:ins w:id="21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22" w:name="100014"/>
      <w:bookmarkEnd w:id="22"/>
      <w:ins w:id="23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lastRenderedPageBreak/>
          <w:t>2.1. Основания для создания школьного спортивного клуба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24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25" w:name="100015"/>
      <w:bookmarkEnd w:id="25"/>
      <w:ins w:id="26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Создание ШСК является инициативой школьного сообщества (ученического, родительского, педагогического и административного), которая играет определяющую роль в создании механизмов самоуправления в развитии физической культуры, спорта и формирования здорового образа жизни в общеобразовательной организации.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27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28" w:name="100016"/>
      <w:bookmarkEnd w:id="28"/>
      <w:ins w:id="29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ШСК, создаваемые на базе общеобразовательных организаций, реализующих образовательные программы начального, основного и среднего общего образования, осуществляют деятельность в следующих организационно-правовых формах: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30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31" w:name="100017"/>
      <w:bookmarkEnd w:id="31"/>
      <w:ins w:id="32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- в качестве структурного подразделения общеобразовательной организации (деятельность осуществляется в соответствии с законодательством Российской Федерации, регламентируется локальными актами общеобразовательной организации, а также разработанным и утвержденным Положением о ШСК);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33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34" w:name="100018"/>
      <w:bookmarkEnd w:id="34"/>
      <w:ins w:id="35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- в виде общественного объединения без образования юридического лица (деятельность осуществляется в соответствии с законодательством Российской Федерации, в том числе в соответствии с Федеральным </w:t>
        </w:r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instrText xml:space="preserve"> HYPERLINK "https://legalacts.ru/doc/FZ-ob-obwestvennyh-obedinenijah/" </w:instrText>
        </w:r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законом</w:t>
        </w:r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fldChar w:fldCharType="end"/>
        </w:r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 от 19 мая 1995 г. N 82-ФЗ "Об общественных объединениях").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36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37" w:name="100019"/>
      <w:bookmarkEnd w:id="37"/>
      <w:ins w:id="38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В сферу деятельности ШСК (на основании Устава) входят организация и проведение физкультурно-оздоровительных и спортивно-массовых мероприятий, подготовка и формирование сборных школьных команд по видам спорта, участие в соревнованиях разных уровней (муниципального, окружного, городского, всероссийского), пропаганда основных идей физической культуры, спорта и здорового образа жизни. Таким образом, ШСК может входить в сетевую структуру и представлять интересы своей общеобразовательной организации.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39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40" w:name="100020"/>
      <w:bookmarkEnd w:id="40"/>
      <w:ins w:id="41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При сетевом взаимодействии каждая из входящих в структуру организаций может выступать как в роли управляемого субъекта (простого участника), так и в роли управляющего органа (организатора), или в роли координационного центра, осуществляющего руководство организациями - участниками мероприятия.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42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43" w:name="100021"/>
      <w:bookmarkEnd w:id="43"/>
      <w:ins w:id="44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Целью деятельности ШСК являются вовлечение обучающихся в систематические занятия физической культурой, школьным и массовым спортом, формирование здорового образа жизни, а также развитие и популяризация традиций региона в области физической культуры и спорта.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45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46" w:name="100022"/>
      <w:bookmarkEnd w:id="46"/>
      <w:ins w:id="47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Приоритетными задачами деятельности ШСК могут являться: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48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49" w:name="100023"/>
      <w:bookmarkEnd w:id="49"/>
      <w:ins w:id="50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- вовлечение </w:t>
        </w:r>
        <w:proofErr w:type="gramStart"/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обучающихся</w:t>
        </w:r>
        <w:proofErr w:type="gramEnd"/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, в том числе с ограниченными возможностями здоровья, в систематические занятия физической культурой и спортом;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51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52" w:name="100024"/>
      <w:bookmarkEnd w:id="52"/>
      <w:ins w:id="53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- организация и проведение спортивных, физкультурных и оздоровительных мероприятий в общеобразовательных организациях, реализующих программы начального общего, основного общего, среднего общего образования, в том числе этапов Всероссийских соревнований обучающихся по различным видам спорта, проводимых в данных общеобразовательных организациях;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54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55" w:name="100025"/>
      <w:bookmarkEnd w:id="55"/>
      <w:ins w:id="56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- развитие волонтерского движения по организации массовых мероприятий и пропаганде здорового образа жизни;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57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58" w:name="100026"/>
      <w:bookmarkEnd w:id="58"/>
      <w:ins w:id="59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- повышение эффективности пропаганды идеи физической культуры, школьного и массового спорта и здорового образа жизни;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60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61" w:name="100027"/>
      <w:bookmarkEnd w:id="61"/>
      <w:ins w:id="62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- содействие в создании условий для систематических занятий физической культурой (материально-технических, кадровых, психологических, маркетинговых [расширение спектра предлагаемых услуг]).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63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64" w:name="100028"/>
      <w:bookmarkEnd w:id="64"/>
      <w:ins w:id="65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В целях реализации основных задач ШСК осуществляет: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66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67" w:name="100029"/>
      <w:bookmarkEnd w:id="67"/>
      <w:ins w:id="68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- организацию и проведение физкультурно-оздоровительной и спортивно-массовой работы, расширение спектра услуг секционной и </w:t>
        </w:r>
        <w:proofErr w:type="spellStart"/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досуговой</w:t>
        </w:r>
        <w:proofErr w:type="spellEnd"/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работы, в том числе для лиц с ограниченными возможностями здоровья;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69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70" w:name="100030"/>
      <w:bookmarkEnd w:id="70"/>
      <w:ins w:id="71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lastRenderedPageBreak/>
          <w:t>- организацию и проведение социально значимых мероприятий: Всероссийские спортивные соревнования (игры) школьников "Президентские состязания", "Президентские спортивные игры", фестивали, акции;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72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73" w:name="100031"/>
      <w:bookmarkEnd w:id="73"/>
      <w:ins w:id="74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- организацию и проведение физкультурных и спортивных мероприятий, а также подготовку обучающихся к выполнению испытаний (тестов) Всероссийского физкультурно-спортивного комплекса "Готов к труду и обороне" (далее - ВФСК ГТО);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75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76" w:name="100032"/>
      <w:bookmarkEnd w:id="76"/>
      <w:ins w:id="77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- подготовку и формирование команд общеобразовательной организации по видам спорта и обеспечение их участия в соревнованиях различных уровней организации;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78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79" w:name="100033"/>
      <w:bookmarkEnd w:id="79"/>
      <w:ins w:id="80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- поощрение обучающихся, добившихся высоких показателей в физкультурно-спортивной работе;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81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82" w:name="100034"/>
      <w:bookmarkEnd w:id="82"/>
      <w:ins w:id="83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- обновление форм и средств воспитания в области физической культуры и спорта для развития творческих, интеллектуальных и физических возможностей обучающихся;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84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85" w:name="100035"/>
      <w:bookmarkEnd w:id="85"/>
      <w:ins w:id="86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- обеспечение условий для индивидуализации обучения, профессиональной ориентации, выявления и поддержки обучающихся, проявивших выдающиеся способности в области физической культуры и спорта, в том числе для социализации обучающихся с ограниченными возможностями здоровья, средствами физической культуры и спорта;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87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88" w:name="100036"/>
      <w:bookmarkEnd w:id="88"/>
      <w:ins w:id="89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- совершенствование комплексных мероприятий по повышению компетенций учителей физической культуры, педагогов дополнительного образования и других специалистов в области физической культуры и спорта;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90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91" w:name="100037"/>
      <w:bookmarkEnd w:id="91"/>
      <w:ins w:id="92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- развитие потенциала физкультурно-спортивной деятельности для профилактики вредных привычек, асоциального поведения, а также формирования антидопингового мировоззрения через взаимодействие с родительским сообществом;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93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94" w:name="100038"/>
      <w:bookmarkEnd w:id="94"/>
      <w:ins w:id="95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- расширение воспитательных возможностей информационных ресурсов, средств массовой информации, направленных на пропаганду занятий физической культурой и спортом, ведения здорового образа жизни, нравственных, духовных и гражданских ценностей;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96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97" w:name="100039"/>
      <w:bookmarkEnd w:id="97"/>
      <w:ins w:id="98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- представление администрации предложений по совершенствованию системы физической культуры и спорта, а также развитию материально-технической базы в общеобразовательной организации;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99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100" w:name="100040"/>
      <w:bookmarkEnd w:id="100"/>
      <w:ins w:id="101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- организацию и проведение информационной и пропагандистской деятельности, воспитание физических и морально-волевых качеств, социальной активности школьного сообщества, включая меры по популяризации социально значимых мероприятий: Всероссийских спортивных соревнований (игр) школьников "Президентские состязания", "Президентские спортивные игры", фестивали, ВФСК ГТО, акции и иных.</w:t>
        </w:r>
      </w:ins>
    </w:p>
    <w:p w:rsidR="00B92427" w:rsidRPr="00B92427" w:rsidRDefault="00B92427" w:rsidP="00B92427">
      <w:pPr>
        <w:spacing w:after="0" w:line="240" w:lineRule="auto"/>
        <w:jc w:val="center"/>
        <w:textAlignment w:val="baseline"/>
        <w:rPr>
          <w:ins w:id="102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103" w:name="100041"/>
      <w:bookmarkEnd w:id="103"/>
      <w:ins w:id="104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2.2. </w:t>
        </w:r>
        <w:proofErr w:type="gramStart"/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Основные направления деятельности школьного</w:t>
        </w:r>
        <w:proofErr w:type="gramEnd"/>
      </w:ins>
    </w:p>
    <w:p w:rsidR="00B92427" w:rsidRPr="00B92427" w:rsidRDefault="00B92427" w:rsidP="00B92427">
      <w:pPr>
        <w:spacing w:after="0" w:line="240" w:lineRule="auto"/>
        <w:jc w:val="center"/>
        <w:textAlignment w:val="baseline"/>
        <w:rPr>
          <w:ins w:id="105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ins w:id="106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спортивного клуба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107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108" w:name="100042"/>
      <w:bookmarkEnd w:id="108"/>
      <w:ins w:id="109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По содержанию ШСК может представлять разнообразные направления, включающие различные формы организации </w:t>
        </w:r>
        <w:proofErr w:type="gramStart"/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обучающихся</w:t>
        </w:r>
        <w:proofErr w:type="gramEnd"/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, способствующие формированию здорового образа жизни, развитию физической культуры, школьного и массового спорта: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110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111" w:name="100043"/>
      <w:bookmarkEnd w:id="111"/>
      <w:ins w:id="112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- освоение образовательных программ, позволяющих </w:t>
        </w:r>
        <w:proofErr w:type="gramStart"/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обучающимся</w:t>
        </w:r>
        <w:proofErr w:type="gramEnd"/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значительно повысить интерес к учебному предмету "Физическая культура" и двигательной активности в целом;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113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114" w:name="100044"/>
      <w:bookmarkEnd w:id="114"/>
      <w:ins w:id="115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- практико-ориентированная спортивная направленность (педагогическая, медико-биологическая, IT-технологии, менеджмент в спорте), которая позволит </w:t>
        </w:r>
        <w:proofErr w:type="gramStart"/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обучающимся</w:t>
        </w:r>
        <w:proofErr w:type="gramEnd"/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осознанно выбрать в будущем спортивные профессии (тренера-преподавателя, спортивного юриста, спортивного врача, спортивного журналиста, менеджера в сфере спорта). Это в дальнейшем позволит готовить для профильных и других вузов конкурентоспособных специалистов;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116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117" w:name="100045"/>
      <w:bookmarkEnd w:id="117"/>
      <w:ins w:id="118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- блок дополнительного образования, включающий спортивные секции по различным видам спорта (при наличии лицензии на осуществление образовательной деятельности по виду образования "дополнительное образование детей и взрослых");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119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120" w:name="100046"/>
      <w:bookmarkEnd w:id="120"/>
      <w:ins w:id="121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- спортивно-массовое направление, включающее организацию и проведение социально значимых, спортивно-массовых мероприятий (соревнований, спартакиад, олимпиад) по </w:t>
        </w:r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lastRenderedPageBreak/>
          <w:t>различным видам спорта, включая национальные виды спорта (этнокультурный компонент);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122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123" w:name="100047"/>
      <w:bookmarkEnd w:id="123"/>
      <w:ins w:id="124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- физкультурно-оздоровительное направление - это организация и проведение конкурсных мероприятий, Дней спорта, спортивных праздников, приуроченных к знаменательным датам, общественно значимым спортивным событиям (например, Олимпийским играм, Универсиадам и пр.);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125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126" w:name="100048"/>
      <w:bookmarkEnd w:id="126"/>
      <w:ins w:id="127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- выявление на ранних этапах обучения способных и талантливых обучающихся в области физической культуры и спорта с использованием образовательных программ на основе традиционных, прикладных и вновь развивающихся видов спорта, а также их </w:t>
        </w:r>
        <w:proofErr w:type="spellStart"/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тьюторское</w:t>
        </w:r>
        <w:proofErr w:type="spellEnd"/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сопровождение;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128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129" w:name="100049"/>
      <w:bookmarkEnd w:id="129"/>
      <w:ins w:id="130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- пропаганда физической культуры, школьного и массового спорта, здорового образа жизни, волонтерского движения для всех участников образовательных отношений.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131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132" w:name="100050"/>
      <w:bookmarkEnd w:id="132"/>
      <w:ins w:id="133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Деятельность ШСК в общеобразовательной организации может осуществляться как внеурочная деятельность в рамках реализации основных общеобразовательных программ, так и как деятельность по реализации дополнительных </w:t>
        </w:r>
        <w:proofErr w:type="spellStart"/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общеразвивающих</w:t>
        </w:r>
        <w:proofErr w:type="spellEnd"/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программ.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134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135" w:name="100051"/>
      <w:bookmarkEnd w:id="135"/>
      <w:ins w:id="136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Рабочие программы внеурочной деятельности предназначены для </w:t>
        </w:r>
        <w:proofErr w:type="gramStart"/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обучающихся</w:t>
        </w:r>
        <w:proofErr w:type="gramEnd"/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, осваивающих основные программы начального общего, основного общего, среднего общего образования.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137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138" w:name="100052"/>
      <w:bookmarkEnd w:id="138"/>
      <w:ins w:id="139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Внеурочная деятельность является неотъемлемой частью основных общеобразовательных программ, участие в которых является обязательным.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140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141" w:name="100053"/>
      <w:bookmarkEnd w:id="141"/>
      <w:ins w:id="142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Решение о конкретном объеме часов внеурочной деятельности определяется образовательной программой, которая утверждается общеобразовательной организацией с учетом специфики выбора одного из направлений ее деятельности, имеющегося в наличии кадрового и материально-технического ресурса организации, потребностей и интересов обучающихся, а также пожеланий их родителей.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143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144" w:name="100054"/>
      <w:bookmarkEnd w:id="144"/>
      <w:proofErr w:type="gramStart"/>
      <w:ins w:id="145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Обучение</w:t>
        </w:r>
        <w:proofErr w:type="gramEnd"/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по дополнительным общеобразовательным программам в области физической культуры и спорта не является обязательным и осуществляется на основе добровольного выбора.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146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147" w:name="100055"/>
      <w:bookmarkEnd w:id="147"/>
      <w:ins w:id="148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Продолжительность дополнительной общеобразовательной программы дополнительного образования определяется общеобразовательной организацией.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149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150" w:name="100056"/>
      <w:bookmarkEnd w:id="150"/>
      <w:ins w:id="151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Для обучающихся, осваивающих дополнительные общеобразовательные программы, установлены рекомендуемый режим занятий и максимальная ежедневная нагрузка.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152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153" w:name="100057"/>
      <w:bookmarkEnd w:id="153"/>
      <w:ins w:id="154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В период каникул могут использоваться возможности организации отдыха детей с помощью тематических лагерных и профильных смен, летних школ, создаваемых на базе общеобразовательной организации, образовательных организаций дополнительного образования детей. Формы реализации физкультурно-спортивной деятельности определяются организацией самостоятельно.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155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156" w:name="100058"/>
      <w:bookmarkEnd w:id="156"/>
      <w:ins w:id="157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Школьный спортивный клуб вправе: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158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159" w:name="100059"/>
      <w:bookmarkEnd w:id="159"/>
      <w:ins w:id="160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- иметь эмблему, знак, флаг и другую атрибутику, информационный сайт в сети Интернет;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161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162" w:name="100060"/>
      <w:bookmarkEnd w:id="162"/>
      <w:ins w:id="163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- в установленном порядке выдавать членам ШСК во временное пользование спортивный инвентарь и экипировку;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164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165" w:name="100061"/>
      <w:bookmarkEnd w:id="165"/>
      <w:ins w:id="166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- осуществлять планирование, подготовку и проведение массовых спортивных соревнований, спартакиад и </w:t>
        </w:r>
        <w:proofErr w:type="gramStart"/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других</w:t>
        </w:r>
        <w:proofErr w:type="gramEnd"/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массовых физкультурно-оздоровительных мероприятий;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167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168" w:name="100062"/>
      <w:bookmarkEnd w:id="168"/>
      <w:ins w:id="169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- поощрять членов ШСК за результативность и активную физкультурно-спортивную деятельность;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170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171" w:name="100063"/>
      <w:bookmarkEnd w:id="171"/>
      <w:ins w:id="172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- осуществлять иную деятельность, не противоречащую законодательству.</w:t>
        </w:r>
      </w:ins>
    </w:p>
    <w:p w:rsidR="00B92427" w:rsidRPr="00B92427" w:rsidRDefault="00B92427" w:rsidP="00B92427">
      <w:pPr>
        <w:spacing w:after="0" w:line="240" w:lineRule="auto"/>
        <w:jc w:val="center"/>
        <w:textAlignment w:val="baseline"/>
        <w:rPr>
          <w:ins w:id="173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174" w:name="100064"/>
      <w:bookmarkEnd w:id="174"/>
      <w:ins w:id="175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2.3. Управление деятельностью школьного спортивного клуба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176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177" w:name="100065"/>
      <w:bookmarkEnd w:id="177"/>
      <w:ins w:id="178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Общая структура ШСК формируется с учетом пожеланий обучающихся, родителей (законных представителей) несовершеннолетних обучающихся и педагогических работников общеобразовательной организации.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179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180" w:name="100066"/>
      <w:bookmarkEnd w:id="180"/>
      <w:ins w:id="181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lastRenderedPageBreak/>
          <w:t>Непосредственное руководство по всем направлениям деятельности ШСК осуществляет руководитель ШСК.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182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183" w:name="100067"/>
      <w:bookmarkEnd w:id="183"/>
      <w:ins w:id="184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Если ШСК создается в форме структурного подразделения, руководителя приказом назначает директор общеобразовательной организации.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185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186" w:name="100068"/>
      <w:bookmarkEnd w:id="186"/>
      <w:ins w:id="187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Руководитель ШСК может занимать данную должность на постоянной основе или осуществлять данную деятельность на условиях совмещения или внутреннего совместительства в порядке, предусмотренном трудовым законодательством РФ.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188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189" w:name="100069"/>
      <w:bookmarkEnd w:id="189"/>
      <w:ins w:id="190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Контроль деятельности спортивного клуба, обеспечение взаимодействия с органами государственной власти, органами местного самоуправления, юридическими и физическими лицами осуществляет руководитель общеобразовательной организации или работник образовательной организации, им уполномоченный.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191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192" w:name="100070"/>
      <w:bookmarkEnd w:id="192"/>
      <w:ins w:id="193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При создании спортивного клуба в форме общественного объединения на общем собрании (конференции) принимается Устав ШСК, избирается руководитель ШСК, формируются руководящие и контрольно-ревизионные органы. Члены общественного объединения имеют право избирать и быть избранными руководителем ШСК, в контрольно-ревизионные органы данного объединения, а также контролировать деятельность ШСК в соответствии с его Уставом.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194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195" w:name="100071"/>
      <w:bookmarkEnd w:id="195"/>
      <w:ins w:id="196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Органами самоуправления в ШСК являются Совет ШСК, попечительский совет, общее собрание и другие, которые в порядке, установленном Уставом общеобразовательной организации, содействуют ШСК в проведении физкультурно-оздоровительной, спортивно-массовой работы.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197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198" w:name="100072"/>
      <w:bookmarkEnd w:id="198"/>
      <w:ins w:id="199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Руководитель ШСК, действуя от имени ШСК и по согласованию с Советом ШСК, осуществляет общее руководство текущей деятельностью ШСК, ведет его заседания, представляет его интересы в администрации образовательной организации, при взаимодействии с органами государственной власти, органами местного самоуправления, юридическими и физическими лицами.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200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201" w:name="100073"/>
      <w:bookmarkEnd w:id="201"/>
      <w:ins w:id="202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Общее собрание членов ШСК созывается по мере необходимости, но не реже одного раза в год. На общем собрании членов ШСК избирается Совет ШСК из числа обучающихся, спортсменов-активистов, организаторов физической подготовки классов, родителей, педагогических работников.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203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204" w:name="100074"/>
      <w:bookmarkEnd w:id="204"/>
      <w:ins w:id="205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Заседания совета ШСК проводятся не реже одного раза в два месяца.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206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207" w:name="100075"/>
      <w:bookmarkEnd w:id="207"/>
      <w:ins w:id="208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Совет ШСК: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209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210" w:name="100076"/>
      <w:bookmarkEnd w:id="210"/>
      <w:ins w:id="211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- принимает решение о названии ШСК;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212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213" w:name="100077"/>
      <w:bookmarkEnd w:id="213"/>
      <w:ins w:id="214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- утверждает символику ШСК;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215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216" w:name="100078"/>
      <w:bookmarkEnd w:id="216"/>
      <w:ins w:id="217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- утверждает план работы на год и </w:t>
        </w:r>
        <w:proofErr w:type="gramStart"/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предоставляет ежегодный отчет</w:t>
        </w:r>
        <w:proofErr w:type="gramEnd"/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о работе ШСК;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218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219" w:name="100079"/>
      <w:bookmarkEnd w:id="219"/>
      <w:ins w:id="220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- принимает решения о приеме и исключении членов ШСК;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221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222" w:name="100080"/>
      <w:bookmarkEnd w:id="222"/>
      <w:ins w:id="223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- планирует организацию и проведение общешкольных спортивных мероприятий;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224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225" w:name="100081"/>
      <w:bookmarkEnd w:id="225"/>
      <w:ins w:id="226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- обеспечивает систематическое информирование обучающихся и родителей (законных представителей) о деятельности ШСК;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227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228" w:name="100082"/>
      <w:bookmarkEnd w:id="228"/>
      <w:ins w:id="229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- обобщает накопленный опыт работы и обеспечивает развитие лучших традиций деятельности ШСК;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230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231" w:name="100083"/>
      <w:bookmarkEnd w:id="231"/>
      <w:ins w:id="232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- обеспечивает взаимодействие с учреждениями, общественными организациями, спортивными федерациями и т.д.;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233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234" w:name="100084"/>
      <w:bookmarkEnd w:id="234"/>
      <w:ins w:id="235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- готовит предложения руководителю образовательной организации и управляющему совету о поощрении членов клуба, обеспечивших высокие результаты в организационной, физкультурно-оздоровительной спортивно-массовой работе.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236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237" w:name="100085"/>
      <w:bookmarkEnd w:id="237"/>
      <w:ins w:id="238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Непосредственное проведение занятий осуществляется педагогами дополнительного образования и другими специалистами в области физической культуры и спорта.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239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240" w:name="100086"/>
      <w:bookmarkEnd w:id="240"/>
      <w:ins w:id="241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В классах и учебных группах избирается физкультурный организатор (физорг), который организует спортивно-массовую работу в классах и учебных группах общеобразовательной организации.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242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243" w:name="100087"/>
      <w:bookmarkEnd w:id="243"/>
      <w:ins w:id="244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lastRenderedPageBreak/>
          <w:t xml:space="preserve">ШСК может привлекать к организации физкультурно-спортивной работы с </w:t>
        </w:r>
        <w:proofErr w:type="gramStart"/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обучающимися</w:t>
        </w:r>
        <w:proofErr w:type="gramEnd"/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, подготовке и проведению соревнований, физкультурно-оздоровительных и спортивных мероприятий, к выполнению тестов (испытаний) ВФСК ГТО волонтеров - лиц, осуществляющих на добровольной основе работу в области физической культуры и спорта. Это могут быть родители (законные представители) </w:t>
        </w:r>
        <w:proofErr w:type="gramStart"/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обучающихся</w:t>
        </w:r>
        <w:proofErr w:type="gramEnd"/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, воспитанники ШСК, закончившие обучение в общеобразовательной организации. Порядок привлечения указанных лиц, их права и обязанности определяются локальными актами общеобразовательной организации.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245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246" w:name="100088"/>
      <w:bookmarkEnd w:id="246"/>
      <w:ins w:id="247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Основные формы работы ШСК - занятия в секциях, группах и командах, комплектующихся с учетом пола, уровня физической и спортивно-технической подготовки. Занятия в клубе проводятся в соответствии с графиками, расписаниями, планами физкультурно-спортивных мероприятий.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248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249" w:name="100089"/>
      <w:bookmarkEnd w:id="249"/>
      <w:ins w:id="250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Для организации работы по различным направлениям деятельности в структуре ШСК могут создаваться комиссии.</w:t>
        </w:r>
      </w:ins>
    </w:p>
    <w:p w:rsidR="00B92427" w:rsidRPr="00B92427" w:rsidRDefault="00B92427" w:rsidP="00B92427">
      <w:pPr>
        <w:spacing w:after="0" w:line="240" w:lineRule="auto"/>
        <w:jc w:val="center"/>
        <w:textAlignment w:val="baseline"/>
        <w:rPr>
          <w:ins w:id="251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252" w:name="100090"/>
      <w:bookmarkEnd w:id="252"/>
      <w:ins w:id="253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2.4. Кадровое и материально-техническое обеспечение</w:t>
        </w:r>
      </w:ins>
    </w:p>
    <w:p w:rsidR="00B92427" w:rsidRPr="00B92427" w:rsidRDefault="00B92427" w:rsidP="00B92427">
      <w:pPr>
        <w:spacing w:after="0" w:line="240" w:lineRule="auto"/>
        <w:jc w:val="center"/>
        <w:textAlignment w:val="baseline"/>
        <w:rPr>
          <w:ins w:id="254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ins w:id="255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деятельности ШСК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256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257" w:name="100091"/>
      <w:bookmarkEnd w:id="257"/>
      <w:ins w:id="258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Обеспечение деятельности ШСК осуществляют педагогические работники общеобразовательных организаций, соответствующие общим требованиям, предъявляемым к данной категории работников: учителя физической культуры, педагоги дополнительного образования, инструкторы по физической культуре.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259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260" w:name="100092"/>
      <w:bookmarkEnd w:id="260"/>
      <w:ins w:id="261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Утверждение в установленном порядке структуры и штатного расписания ШСК относится к компетенции руководителя общеобразовательной организации.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262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263" w:name="100093"/>
      <w:bookmarkEnd w:id="263"/>
      <w:ins w:id="264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Для эффективного осуществления деятельности ШСК общеобразовательная организация предоставляет объекты спорта, необходимое спортивное оборудование и инвентарь, а также может предоставлять возможность использования материально-технической базы организаций дополнительного образования, учреждений культуры и спорта в порядке, определяемом руководителем общеобразовательной организации.</w:t>
        </w:r>
      </w:ins>
    </w:p>
    <w:p w:rsidR="00B92427" w:rsidRPr="00B92427" w:rsidRDefault="00B92427" w:rsidP="00B92427">
      <w:pPr>
        <w:spacing w:after="0" w:line="240" w:lineRule="auto"/>
        <w:jc w:val="center"/>
        <w:textAlignment w:val="baseline"/>
        <w:rPr>
          <w:ins w:id="265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266" w:name="100094"/>
      <w:bookmarkEnd w:id="266"/>
      <w:ins w:id="267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2.5. Учет и отчетность деятельности </w:t>
        </w:r>
        <w:proofErr w:type="gramStart"/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школьного</w:t>
        </w:r>
        <w:proofErr w:type="gramEnd"/>
      </w:ins>
    </w:p>
    <w:p w:rsidR="00B92427" w:rsidRPr="00B92427" w:rsidRDefault="00B92427" w:rsidP="00B92427">
      <w:pPr>
        <w:spacing w:after="0" w:line="240" w:lineRule="auto"/>
        <w:jc w:val="center"/>
        <w:textAlignment w:val="baseline"/>
        <w:rPr>
          <w:ins w:id="268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ins w:id="269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спортивного клуба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270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271" w:name="100095"/>
      <w:bookmarkEnd w:id="271"/>
      <w:ins w:id="272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Официальный учет всей работы ШСК ведется в журнале установленной формы по следующим разделам: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273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274" w:name="100096"/>
      <w:bookmarkEnd w:id="274"/>
      <w:ins w:id="275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- состав Совета ШСК, комиссий, учителей физической культуры, педагогов дополнительного образования и других специалистов в области физической культуры и спорта, осуществляющих свою деятельность в ШСК;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276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277" w:name="100097"/>
      <w:bookmarkEnd w:id="277"/>
      <w:ins w:id="278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- состав занимающихся, расписание занятий, программный материал, посещаемость;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279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280" w:name="100098"/>
      <w:bookmarkEnd w:id="280"/>
      <w:ins w:id="281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- проведение физкультурно-спортивных мероприятий и результаты участия в соревнованиях.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282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283" w:name="100099"/>
      <w:bookmarkEnd w:id="283"/>
      <w:ins w:id="284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2.5.1. Примерный перечень локальных актов школьного спортивного клуба: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285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286" w:name="100100"/>
      <w:bookmarkEnd w:id="286"/>
      <w:ins w:id="287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- Положение о ШСК (Устав ШСК);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288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289" w:name="100101"/>
      <w:bookmarkEnd w:id="289"/>
      <w:ins w:id="290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- приказ по образовательной организации о создании ШСК (протокол заседания общего собрания о создании ШСК);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291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292" w:name="100102"/>
      <w:bookmarkEnd w:id="292"/>
      <w:ins w:id="293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- должностные инструкции руководителя ШСК, педагогов дополнительного образования (учителей физической культуры, инструкторов по физической культуре);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294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295" w:name="100103"/>
      <w:bookmarkEnd w:id="295"/>
      <w:ins w:id="296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- расписание занятий;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297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298" w:name="100104"/>
      <w:bookmarkEnd w:id="298"/>
      <w:ins w:id="299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- списочный состав членов ШСК;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300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301" w:name="100105"/>
      <w:bookmarkEnd w:id="301"/>
      <w:ins w:id="302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- журналы групп, занимающихся в спортивных секциях;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303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304" w:name="100106"/>
      <w:bookmarkEnd w:id="304"/>
      <w:ins w:id="305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- положение о Совете ШСК;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306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307" w:name="100107"/>
      <w:bookmarkEnd w:id="307"/>
      <w:ins w:id="308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- списочный состав Совета ШСК;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309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310" w:name="100108"/>
      <w:bookmarkEnd w:id="310"/>
      <w:ins w:id="311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- протоколы заседания Совета ШСК;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312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313" w:name="100109"/>
      <w:bookmarkEnd w:id="313"/>
      <w:ins w:id="314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- списочный состав физоргов;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315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316" w:name="100110"/>
      <w:bookmarkEnd w:id="316"/>
      <w:ins w:id="317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- календарный план спортивно-массовой, физкультурно-оздоровительной, секционной и </w:t>
        </w:r>
        <w:proofErr w:type="spellStart"/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досуговой</w:t>
        </w:r>
        <w:proofErr w:type="spellEnd"/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работы на учебный год;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318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319" w:name="100111"/>
      <w:bookmarkEnd w:id="319"/>
      <w:ins w:id="320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lastRenderedPageBreak/>
          <w:t>- план спортивно-массовых, физкультурно-спортивных и социально значимых мероприятий на учебный год;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321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322" w:name="100112"/>
      <w:bookmarkEnd w:id="322"/>
      <w:ins w:id="323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- положения и отчеты о проведении социально значимых, спортивно-массовых и физкультурно-оздоровительных мероприятий;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324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325" w:name="100113"/>
      <w:bookmarkEnd w:id="325"/>
      <w:ins w:id="326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- протоколы соревнований;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327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328" w:name="100114"/>
      <w:bookmarkEnd w:id="328"/>
      <w:ins w:id="329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- дополнительные образовательные программы по направлениям деятельности;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330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331" w:name="100115"/>
      <w:bookmarkEnd w:id="331"/>
      <w:ins w:id="332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- учебные планы к программам дополнительного образования;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333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334" w:name="100116"/>
      <w:bookmarkEnd w:id="334"/>
      <w:ins w:id="335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- пакет документов по предупреждению травматизма;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336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337" w:name="100117"/>
      <w:bookmarkEnd w:id="337"/>
      <w:ins w:id="338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- результаты участия в соревнованиях образовательной организации;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339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340" w:name="100118"/>
      <w:bookmarkEnd w:id="340"/>
      <w:ins w:id="341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- копии годовых отчетов о проделанной работе.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342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343" w:name="100119"/>
      <w:bookmarkEnd w:id="343"/>
      <w:ins w:id="344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2.5.2. Положение о ШСК или Устав ШСК должны предусматривать: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345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346" w:name="100120"/>
      <w:bookmarkEnd w:id="346"/>
      <w:ins w:id="347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- название, цели ШСК, его организационно-правовую форму;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348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349" w:name="100121"/>
      <w:bookmarkEnd w:id="349"/>
      <w:ins w:id="350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- структуру ШСК, руководящие и контрольно-ревизионные органы, территорию, в пределах которой </w:t>
        </w:r>
        <w:proofErr w:type="gramStart"/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данный</w:t>
        </w:r>
        <w:proofErr w:type="gramEnd"/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ШСК осуществляет свою деятельность;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351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352" w:name="100122"/>
      <w:bookmarkEnd w:id="352"/>
      <w:ins w:id="353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- условия и порядок приобретения и утраты членства в ШСК, права и обязанности членов данного клуба (только для ШСК, предусматривающего членство);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354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355" w:name="100123"/>
      <w:bookmarkEnd w:id="355"/>
      <w:ins w:id="356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- компетенцию и порядок формирования руководящих органов ШСК, сроки их полномочий, место нахождения постоянно действующего руководящего органа;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357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358" w:name="100124"/>
      <w:bookmarkEnd w:id="358"/>
      <w:ins w:id="359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- порядок внесения дополнений и изменений в Положение о ШСК (Устав ШСК);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360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361" w:name="100125"/>
      <w:bookmarkEnd w:id="361"/>
      <w:ins w:id="362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- источники формирования денежных средств и иного имущества ШСК, права клуба и его структурных подразделений по управлению имуществом;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363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364" w:name="100126"/>
      <w:bookmarkEnd w:id="364"/>
      <w:ins w:id="365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- порядок реорганизации и (или) ликвидации ШСК.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366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367" w:name="100127"/>
      <w:bookmarkEnd w:id="367"/>
      <w:ins w:id="368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Положение о ШСК или Устав ШСК могут содержать описание символики данного объединения.</w:t>
        </w:r>
      </w:ins>
    </w:p>
    <w:p w:rsidR="00B92427" w:rsidRPr="00B92427" w:rsidRDefault="00B92427" w:rsidP="00B92427">
      <w:pPr>
        <w:spacing w:after="0" w:line="240" w:lineRule="auto"/>
        <w:jc w:val="center"/>
        <w:textAlignment w:val="baseline"/>
        <w:rPr>
          <w:ins w:id="369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370" w:name="100128"/>
      <w:bookmarkEnd w:id="370"/>
      <w:ins w:id="371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2.6. Информационное обеспечение школьного спортивного клуба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372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373" w:name="100129"/>
      <w:bookmarkEnd w:id="373"/>
      <w:ins w:id="374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Отчет работы ШСК ведется через информационное пространство (сайт общеобразовательной организации, сайт ШСК, социальные сети, СМИ, стенд и иное), где отражаются символика ШСК (название, логотип, девиз), календарный план мероприятий, режим секционной работы, поздравления победителей и призеров соревнований и иная информационно-агитационная информация.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375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376" w:name="100130"/>
      <w:bookmarkEnd w:id="376"/>
      <w:proofErr w:type="gramStart"/>
      <w:ins w:id="377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Важным стимулирующим фактором приобщения обучающихся к занятиям физической культурой и спортом становится информационный ресурс ШСК, который позволяет участникам получать информацию о проводимых физкультурных и спортивных мероприятиях ШСК.</w:t>
        </w:r>
        <w:proofErr w:type="gramEnd"/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378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379" w:name="100131"/>
      <w:bookmarkEnd w:id="379"/>
      <w:ins w:id="380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Для создания единого информационного пространства ШСК рекомендуется использовать следующие ресурсы: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381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382" w:name="100132"/>
      <w:bookmarkEnd w:id="382"/>
      <w:ins w:id="383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- средства массовой информации (СМИ): телевизионные и радио-ресурсы, Интернет-ресурсы, печатные издания;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384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385" w:name="100133"/>
      <w:bookmarkEnd w:id="385"/>
      <w:ins w:id="386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- социальная реклама, акции, рекламные компании по физкультурно-спортивному направлению ШСК;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387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388" w:name="100134"/>
      <w:bookmarkEnd w:id="388"/>
      <w:proofErr w:type="gramStart"/>
      <w:ins w:id="389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- использование стенной печати ШСК: афиши, объявления, газеты, листовки, информационные и </w:t>
        </w:r>
        <w:proofErr w:type="spellStart"/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имиджевые</w:t>
        </w:r>
        <w:proofErr w:type="spellEnd"/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материалы, программы, брошюры, буклеты, пресс-релизы, фотовыставки, плакаты, баннеры, альбомы;</w:t>
        </w:r>
        <w:proofErr w:type="gramEnd"/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390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391" w:name="100135"/>
      <w:bookmarkEnd w:id="391"/>
      <w:ins w:id="392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- привлечение известных спортсменов, тренеров, ветеранов спорта для координации деятельности ШСК, физкультурно-массовой работы и участия в протокольных церемониях, мастер-классах, </w:t>
        </w:r>
        <w:proofErr w:type="spellStart"/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фотосессиях</w:t>
        </w:r>
        <w:proofErr w:type="spellEnd"/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и встреч с юными болельщиками.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393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394" w:name="100136"/>
      <w:bookmarkEnd w:id="394"/>
      <w:ins w:id="395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Информационное обеспечение ШСК требует эффективного взаимодействия как организаторов и участников на местах, так и организаторов этих соревнований на различных уровнях. Для этой цели рекомендуется разработать информационный портал по сопровождению каждого спортивного мероприятия, дающий возможность своевременно и полно информировать участников об условиях проведения соревнований, календаре физкультурных и спортивно-массовых мероприятий, результатах, рейтингах </w:t>
        </w:r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lastRenderedPageBreak/>
          <w:t>(школ, команд, самих участников), проведении процедуры регистрации команд, получения оперативной информации и т.д.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396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397" w:name="100137"/>
      <w:bookmarkEnd w:id="397"/>
      <w:ins w:id="398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Для поддержки информационного портала целесообразно в образовательных организациях создать постоянно действующий информационный (координационный) центр, отвечающий за организацию и сопровождение мероприятий ШСК. Такой центр может обеспечивать общее администрирование сайта, координацию деятельности ШСК, оргкомитетов по проведению соревнований, фестивалей, конкурсов, иметь реестр ШСК и спортивных объектов с указанием возможных направлений их использования.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399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400" w:name="100138"/>
      <w:bookmarkEnd w:id="400"/>
      <w:ins w:id="401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Информационные (координационные) центры могут выполнять работу по технической и методической поддержке организаторов и участников школьных спортивных мероприятий, проведению занятий и семинаров с судейским корпусом, сбору и систематизации статистической и иной информации.</w:t>
        </w:r>
      </w:ins>
    </w:p>
    <w:p w:rsidR="00B92427" w:rsidRPr="00B92427" w:rsidRDefault="00B92427" w:rsidP="00B92427">
      <w:pPr>
        <w:spacing w:after="0" w:line="240" w:lineRule="auto"/>
        <w:jc w:val="center"/>
        <w:textAlignment w:val="baseline"/>
        <w:rPr>
          <w:ins w:id="402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403" w:name="100139"/>
      <w:bookmarkEnd w:id="403"/>
      <w:ins w:id="404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2.7. Государственная поддержка деятельности </w:t>
        </w:r>
        <w:proofErr w:type="gramStart"/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школьных</w:t>
        </w:r>
        <w:proofErr w:type="gramEnd"/>
      </w:ins>
    </w:p>
    <w:p w:rsidR="00B92427" w:rsidRPr="00B92427" w:rsidRDefault="00B92427" w:rsidP="00B92427">
      <w:pPr>
        <w:spacing w:after="0" w:line="240" w:lineRule="auto"/>
        <w:jc w:val="center"/>
        <w:textAlignment w:val="baseline"/>
        <w:rPr>
          <w:ins w:id="405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ins w:id="406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спортивных клубов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407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408" w:name="100140"/>
      <w:bookmarkEnd w:id="408"/>
      <w:ins w:id="409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Органам исполнительной власти субъектов Российской Федерации, осуществляющим государственное управление в сфере образования, целесообразно активизировать работу по созданию ШСК, направленную на значительное увеличение обучающихся - участников </w:t>
        </w:r>
        <w:proofErr w:type="spellStart"/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внутришкольных</w:t>
        </w:r>
        <w:proofErr w:type="spellEnd"/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и межшкольных физкультурных и спортивных мероприятий, выработать Комплекс мер по реализации данной деятельности.</w:t>
        </w:r>
      </w:ins>
    </w:p>
    <w:p w:rsidR="00B92427" w:rsidRPr="00B92427" w:rsidRDefault="00B92427" w:rsidP="00B92427">
      <w:pPr>
        <w:spacing w:after="0" w:line="240" w:lineRule="auto"/>
        <w:jc w:val="center"/>
        <w:textAlignment w:val="baseline"/>
        <w:rPr>
          <w:ins w:id="410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411" w:name="100141"/>
      <w:bookmarkEnd w:id="411"/>
      <w:ins w:id="412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3. Основные ориентиры к выработке Комплекса мер,</w:t>
        </w:r>
      </w:ins>
    </w:p>
    <w:p w:rsidR="00B92427" w:rsidRPr="00B92427" w:rsidRDefault="00B92427" w:rsidP="00B92427">
      <w:pPr>
        <w:spacing w:after="0" w:line="240" w:lineRule="auto"/>
        <w:jc w:val="center"/>
        <w:textAlignment w:val="baseline"/>
        <w:rPr>
          <w:ins w:id="413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ins w:id="414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направленных</w:t>
        </w:r>
        <w:proofErr w:type="gramEnd"/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на создание и поддержку деятельности школьных</w:t>
        </w:r>
      </w:ins>
    </w:p>
    <w:p w:rsidR="00B92427" w:rsidRPr="00B92427" w:rsidRDefault="00B92427" w:rsidP="00B92427">
      <w:pPr>
        <w:spacing w:after="0" w:line="240" w:lineRule="auto"/>
        <w:jc w:val="center"/>
        <w:textAlignment w:val="baseline"/>
        <w:rPr>
          <w:ins w:id="415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ins w:id="416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спортивных клубов, а также обеспечение их участия</w:t>
        </w:r>
      </w:ins>
    </w:p>
    <w:p w:rsidR="00B92427" w:rsidRPr="00B92427" w:rsidRDefault="00B92427" w:rsidP="00B92427">
      <w:pPr>
        <w:spacing w:after="0" w:line="240" w:lineRule="auto"/>
        <w:jc w:val="center"/>
        <w:textAlignment w:val="baseline"/>
        <w:rPr>
          <w:ins w:id="417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ins w:id="418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в физкультурных и спортивных мероприятиях, проводимых</w:t>
        </w:r>
      </w:ins>
    </w:p>
    <w:p w:rsidR="00B92427" w:rsidRPr="00B92427" w:rsidRDefault="00B92427" w:rsidP="00B92427">
      <w:pPr>
        <w:spacing w:after="0" w:line="240" w:lineRule="auto"/>
        <w:jc w:val="center"/>
        <w:textAlignment w:val="baseline"/>
        <w:rPr>
          <w:ins w:id="419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ins w:id="420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школьными спортивными лигами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421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422" w:name="100142"/>
      <w:bookmarkEnd w:id="422"/>
      <w:ins w:id="423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1. Создать межведомственную рабочую группу по вопросам развития физической культуры и спорта в субъекте Российской Федерации.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424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425" w:name="100143"/>
      <w:bookmarkEnd w:id="425"/>
      <w:ins w:id="426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2. Включить в Концепцию развития субъекта Российской Федерации, как одну из приоритетных задач, развитие физической культуры, школьного и массового спорта.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427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428" w:name="100144"/>
      <w:bookmarkEnd w:id="428"/>
      <w:ins w:id="429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3. Включить в Целевую программу субъекта Российской Федерации по развитию физической культуры и спорта (далее - Программа) направление "Создание и развитие школьных спортивных клубов".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430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431" w:name="100145"/>
      <w:bookmarkEnd w:id="431"/>
      <w:ins w:id="432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4. Предусмотреть финансирование ШСК (на заработную плату, приобретение спортивного оборудования, инвентаря) в рамках Программы.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433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434" w:name="100146"/>
      <w:bookmarkEnd w:id="434"/>
      <w:ins w:id="435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5. Издать распорядительный документ органа исполнительной власти субъектов Российской Федерации, утверждающий положение о ШСК.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436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437" w:name="100147"/>
      <w:bookmarkEnd w:id="437"/>
      <w:ins w:id="438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6. Разработать и утвердить методические рекомендации по открытию ШСК на уровне субъекта Российской Федерации (с учетом традиций и особенностей региона).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439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440" w:name="100148"/>
      <w:bookmarkEnd w:id="440"/>
      <w:ins w:id="441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7. Издать приказ органа исполнительной власти субъекта Российской Федерации "О назначении координатора деятельности школьных спортивных клубов".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442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443" w:name="100149"/>
      <w:bookmarkEnd w:id="443"/>
      <w:ins w:id="444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Организация-координатор осуществляет деятельность по различным направлениям, в том числе: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445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446" w:name="100150"/>
      <w:bookmarkEnd w:id="446"/>
      <w:ins w:id="447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- организационно-методической;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448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449" w:name="100151"/>
      <w:bookmarkEnd w:id="449"/>
      <w:ins w:id="450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- информационно-аналитической;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451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452" w:name="100152"/>
      <w:bookmarkEnd w:id="452"/>
      <w:ins w:id="453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- спортивно-массовой;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454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455" w:name="100153"/>
      <w:bookmarkEnd w:id="455"/>
      <w:ins w:id="456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- иное.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457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458" w:name="100154"/>
      <w:bookmarkEnd w:id="458"/>
      <w:ins w:id="459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Основные аспекты деятельности: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460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461" w:name="100155"/>
      <w:bookmarkEnd w:id="461"/>
      <w:ins w:id="462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- мониторинг выполнения Целевой Программы субъекта Российской Федерации;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463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464" w:name="100156"/>
      <w:bookmarkEnd w:id="464"/>
      <w:ins w:id="465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- организационно-методическое сопровождение ШСК, создание </w:t>
        </w:r>
        <w:proofErr w:type="spellStart"/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стажировочных</w:t>
        </w:r>
        <w:proofErr w:type="spellEnd"/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площадок и ресурсных центров на базе лучших образовательных организаций;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466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467" w:name="100157"/>
      <w:bookmarkEnd w:id="467"/>
      <w:ins w:id="468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- организация и проведение мероприятий, направленных на повышение компетенций педагогических работников физкультурно-спортивной направленности;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469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470" w:name="100158"/>
      <w:bookmarkEnd w:id="470"/>
      <w:ins w:id="471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- внедрение современных инновационных технологий;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472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473" w:name="100159"/>
      <w:bookmarkEnd w:id="473"/>
      <w:ins w:id="474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lastRenderedPageBreak/>
          <w:t>- расширение спектра дополнительных проектов и творческих инициатив в области физической культуры и спорта;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475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476" w:name="100160"/>
      <w:bookmarkEnd w:id="476"/>
      <w:ins w:id="477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- создание базы данных и ведение единого реестра ШСК региона;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478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479" w:name="100161"/>
      <w:bookmarkEnd w:id="479"/>
      <w:ins w:id="480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- организация и проведение регионального Конкурса на лучшую постановку физкультурно-оздоровительной работы и развитие массового спорта среди ШСК;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481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482" w:name="100162"/>
      <w:bookmarkEnd w:id="482"/>
      <w:ins w:id="483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- организация и проведение спортивных мероприятий (спартакиад, первенств и т.д.), направленных на развитие спектра деятельности ШСК и выявление лучших спортсменов, секций, клубов.</w:t>
        </w:r>
      </w:ins>
    </w:p>
    <w:p w:rsidR="00B92427" w:rsidRPr="00B92427" w:rsidRDefault="00B92427" w:rsidP="00B92427">
      <w:pPr>
        <w:spacing w:after="0" w:line="240" w:lineRule="auto"/>
        <w:jc w:val="both"/>
        <w:textAlignment w:val="baseline"/>
        <w:rPr>
          <w:ins w:id="484" w:author="Unknow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485" w:name="100163"/>
      <w:bookmarkEnd w:id="485"/>
      <w:ins w:id="486" w:author="Unknown"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8. Включить в оценку </w:t>
        </w:r>
        <w:proofErr w:type="gramStart"/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эффективности деятельности органов местного самоуправления городских округов</w:t>
        </w:r>
        <w:proofErr w:type="gramEnd"/>
        <w:r w:rsidRPr="00B924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и муниципальных районов, осуществляющих управление в сфере образования, увеличение числа обучающихся, вовлеченных в занятия физической культурой, школьным и массовым спортом, а также увеличение числа ШСК.</w:t>
        </w:r>
      </w:ins>
    </w:p>
    <w:p w:rsidR="00060FEC" w:rsidRPr="00B92427" w:rsidRDefault="00060FEC" w:rsidP="00B9242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060FEC" w:rsidRPr="00B92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92427"/>
    <w:rsid w:val="00060FEC"/>
    <w:rsid w:val="00B924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924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242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center">
    <w:name w:val="pcenter"/>
    <w:basedOn w:val="a"/>
    <w:rsid w:val="00B92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both">
    <w:name w:val="pboth"/>
    <w:basedOn w:val="a"/>
    <w:rsid w:val="00B92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B9242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58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galacts.ru/doc/rasporjazhenie-pravitelstva-rf-ot-24112020-n-3081-r-ob-utverzhdenii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legalacts.ru/doc/rasporjazhenie-pravitelstva-rf-ot-23012021-n-122-r-ob-utverzhdenii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galacts.ru/doc/pasport-natsionalnogo-proekta-obrazovanie-utv-prezidiumom-soveta-pri-prezidente/" TargetMode="External"/><Relationship Id="rId11" Type="http://schemas.openxmlformats.org/officeDocument/2006/relationships/hyperlink" Target="https://legalacts.ru/doc/prikaz-minprosveshchenija-rossii-ot-23032020-n-117-ob-utverzhdenii/" TargetMode="External"/><Relationship Id="rId5" Type="http://schemas.openxmlformats.org/officeDocument/2006/relationships/hyperlink" Target="https://legalacts.ru/doc/273_FZ-ob-obrazovanii/glava-3/statja-27/" TargetMode="External"/><Relationship Id="rId10" Type="http://schemas.openxmlformats.org/officeDocument/2006/relationships/hyperlink" Target="https://legalacts.ru/doc/mezhotraslevaja-programma-razvitija-shkolnogo-sporta-do-2024-goda-utv/" TargetMode="External"/><Relationship Id="rId4" Type="http://schemas.openxmlformats.org/officeDocument/2006/relationships/hyperlink" Target="https://legalacts.ru/doc/federalnyi-zakon-ot-04122007-n-329-fz-o/" TargetMode="External"/><Relationship Id="rId9" Type="http://schemas.openxmlformats.org/officeDocument/2006/relationships/hyperlink" Target="https://legalacts.ru/doc/rasporjazhenie-pravitelstva-rf-ot-29052015-n-996-r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4252</Words>
  <Characters>24242</Characters>
  <Application>Microsoft Office Word</Application>
  <DocSecurity>0</DocSecurity>
  <Lines>202</Lines>
  <Paragraphs>56</Paragraphs>
  <ScaleCrop>false</ScaleCrop>
  <Company>Microsoft</Company>
  <LinksUpToDate>false</LinksUpToDate>
  <CharactersWithSpaces>28438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2021-12-09T15:28:00Z</dcterms:created>
  <dcterms:modified xsi:type="dcterms:W3CDTF">2021-12-09T15:30:00Z</dcterms:modified>
</cp:coreProperties>
</file>